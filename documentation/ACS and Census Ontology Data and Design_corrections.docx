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DBE4D" w14:textId="77777777" w:rsidR="00293DDA" w:rsidRDefault="008A2E9C" w:rsidP="008A2E9C">
      <w:pPr>
        <w:jc w:val="center"/>
        <w:rPr>
          <w:rFonts w:ascii="Arial" w:hAnsi="Arial" w:cs="Arial"/>
          <w:sz w:val="28"/>
          <w:szCs w:val="28"/>
        </w:rPr>
      </w:pPr>
      <w:r>
        <w:rPr>
          <w:rFonts w:ascii="Arial" w:hAnsi="Arial" w:cs="Arial"/>
          <w:sz w:val="28"/>
          <w:szCs w:val="28"/>
        </w:rPr>
        <w:t xml:space="preserve">ACS and Census Ontology </w:t>
      </w:r>
      <w:r w:rsidR="008F5436">
        <w:rPr>
          <w:rFonts w:ascii="Arial" w:hAnsi="Arial" w:cs="Arial"/>
          <w:sz w:val="28"/>
          <w:szCs w:val="28"/>
        </w:rPr>
        <w:t xml:space="preserve">Data and </w:t>
      </w:r>
      <w:r>
        <w:rPr>
          <w:rFonts w:ascii="Arial" w:hAnsi="Arial" w:cs="Arial"/>
          <w:sz w:val="28"/>
          <w:szCs w:val="28"/>
        </w:rPr>
        <w:t>Design</w:t>
      </w:r>
    </w:p>
    <w:p w14:paraId="411A8277" w14:textId="77777777" w:rsidR="00D569AA" w:rsidRDefault="008A2E9C" w:rsidP="00D569AA">
      <w:pPr>
        <w:ind w:firstLine="720"/>
        <w:rPr>
          <w:rFonts w:ascii="Arial" w:hAnsi="Arial" w:cs="Arial"/>
        </w:rPr>
      </w:pPr>
      <w:r w:rsidRPr="008A2E9C">
        <w:rPr>
          <w:rFonts w:ascii="Arial" w:hAnsi="Arial" w:cs="Arial"/>
        </w:rPr>
        <w:t>After reviewing the</w:t>
      </w:r>
      <w:r>
        <w:rPr>
          <w:rFonts w:ascii="Arial" w:hAnsi="Arial" w:cs="Arial"/>
        </w:rPr>
        <w:t xml:space="preserve"> ACS/Census data we at MU made a couple of decisions </w:t>
      </w:r>
      <w:r w:rsidR="00D569AA">
        <w:rPr>
          <w:rFonts w:ascii="Arial" w:hAnsi="Arial" w:cs="Arial"/>
        </w:rPr>
        <w:t>due to the amount of space</w:t>
      </w:r>
      <w:r>
        <w:rPr>
          <w:rFonts w:ascii="Arial" w:hAnsi="Arial" w:cs="Arial"/>
        </w:rPr>
        <w:t xml:space="preserve"> </w:t>
      </w:r>
      <w:r w:rsidR="00D569AA">
        <w:rPr>
          <w:rFonts w:ascii="Arial" w:hAnsi="Arial" w:cs="Arial"/>
        </w:rPr>
        <w:t xml:space="preserve">it would require to load all of the data, and to store into observation_fact. By our calculations it would take around 3.27 TB per section to store all of this data. Since we do not have that type of space available, but also wanted to load every column for selection we came up with design alternative using views to accomplish the task. </w:t>
      </w:r>
    </w:p>
    <w:p w14:paraId="310BD7B0" w14:textId="77777777" w:rsidR="00D569AA" w:rsidRDefault="00D569AA" w:rsidP="00D569AA">
      <w:pPr>
        <w:ind w:firstLine="720"/>
        <w:rPr>
          <w:rFonts w:ascii="Arial" w:hAnsi="Arial" w:cs="Arial"/>
        </w:rPr>
      </w:pPr>
      <w:r>
        <w:rPr>
          <w:rFonts w:ascii="Arial" w:hAnsi="Arial" w:cs="Arial"/>
        </w:rPr>
        <w:t>We initially used an open-source ETL tool called Pentaho Data Integrator in order to build the tables and load the ACS/Census data. We had to split out the data into multiple tables due to the number of columns in the flat file and Sql Server</w:t>
      </w:r>
      <w:ins w:id="0" w:author="Green,Tim" w:date="2016-04-26T13:51:00Z">
        <w:r w:rsidR="002F74B2">
          <w:rPr>
            <w:rFonts w:ascii="Arial" w:hAnsi="Arial" w:cs="Arial"/>
          </w:rPr>
          <w:t>’s</w:t>
        </w:r>
      </w:ins>
      <w:r>
        <w:rPr>
          <w:rFonts w:ascii="Arial" w:hAnsi="Arial" w:cs="Arial"/>
        </w:rPr>
        <w:t xml:space="preserve"> limitation</w:t>
      </w:r>
      <w:del w:id="1" w:author="Green,Tim" w:date="2016-04-26T13:51:00Z">
        <w:r w:rsidDel="002F74B2">
          <w:rPr>
            <w:rFonts w:ascii="Arial" w:hAnsi="Arial" w:cs="Arial"/>
          </w:rPr>
          <w:delText>s</w:delText>
        </w:r>
      </w:del>
      <w:ins w:id="2" w:author="Green,Tim" w:date="2016-04-26T13:51:00Z">
        <w:r w:rsidR="002F74B2">
          <w:rPr>
            <w:rFonts w:ascii="Arial" w:hAnsi="Arial" w:cs="Arial"/>
          </w:rPr>
          <w:t xml:space="preserve"> of 1024 columns per table</w:t>
        </w:r>
      </w:ins>
      <w:r>
        <w:rPr>
          <w:rFonts w:ascii="Arial" w:hAnsi="Arial" w:cs="Arial"/>
        </w:rPr>
        <w:t xml:space="preserve">. We also only loaded data for Missouri and its surrounding states to save space. </w:t>
      </w:r>
    </w:p>
    <w:p w14:paraId="2E5E4737" w14:textId="77777777" w:rsidR="008F5436" w:rsidRDefault="00D569AA" w:rsidP="000B1CF3">
      <w:pPr>
        <w:ind w:firstLine="720"/>
        <w:rPr>
          <w:rFonts w:ascii="Arial" w:hAnsi="Arial" w:cs="Arial"/>
        </w:rPr>
      </w:pPr>
      <w:r>
        <w:rPr>
          <w:rFonts w:ascii="Arial" w:hAnsi="Arial" w:cs="Arial"/>
          <w:noProof/>
        </w:rPr>
        <w:drawing>
          <wp:inline distT="0" distB="0" distL="0" distR="0" wp14:anchorId="260D87D3" wp14:editId="70206358">
            <wp:extent cx="2918460" cy="4450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_tables.JPG"/>
                    <pic:cNvPicPr/>
                  </pic:nvPicPr>
                  <pic:blipFill>
                    <a:blip r:embed="rId4">
                      <a:extLst>
                        <a:ext uri="{28A0092B-C50C-407E-A947-70E740481C1C}">
                          <a14:useLocalDpi xmlns:a14="http://schemas.microsoft.com/office/drawing/2010/main" val="0"/>
                        </a:ext>
                      </a:extLst>
                    </a:blip>
                    <a:stretch>
                      <a:fillRect/>
                    </a:stretch>
                  </pic:blipFill>
                  <pic:spPr>
                    <a:xfrm>
                      <a:off x="0" y="0"/>
                      <a:ext cx="2918460" cy="4450080"/>
                    </a:xfrm>
                    <a:prstGeom prst="rect">
                      <a:avLst/>
                    </a:prstGeom>
                  </pic:spPr>
                </pic:pic>
              </a:graphicData>
            </a:graphic>
          </wp:inline>
        </w:drawing>
      </w:r>
      <w:bookmarkStart w:id="3" w:name="_GoBack"/>
      <w:bookmarkEnd w:id="3"/>
      <w:r w:rsidR="000B1CF3">
        <w:rPr>
          <w:rFonts w:ascii="Arial" w:hAnsi="Arial" w:cs="Arial"/>
        </w:rPr>
        <w:br/>
      </w:r>
    </w:p>
    <w:p w14:paraId="71DEDF5F" w14:textId="77777777" w:rsidR="000B1CF3" w:rsidRDefault="000B1CF3" w:rsidP="008F5436">
      <w:pPr>
        <w:ind w:firstLine="720"/>
        <w:rPr>
          <w:rFonts w:ascii="Arial" w:hAnsi="Arial" w:cs="Arial"/>
        </w:rPr>
      </w:pPr>
      <w:commentRangeStart w:id="4"/>
      <w:r>
        <w:rPr>
          <w:rFonts w:ascii="Arial" w:hAnsi="Arial" w:cs="Arial"/>
        </w:rPr>
        <w:t xml:space="preserve">We then created a view for each table number that would link the </w:t>
      </w:r>
      <w:r w:rsidRPr="008F5436">
        <w:rPr>
          <w:rFonts w:ascii="Arial" w:hAnsi="Arial" w:cs="Arial"/>
          <w:b/>
        </w:rPr>
        <w:t>patient_dimension</w:t>
      </w:r>
      <w:r>
        <w:rPr>
          <w:rFonts w:ascii="Arial" w:hAnsi="Arial" w:cs="Arial"/>
        </w:rPr>
        <w:t xml:space="preserve"> to the corresponding table where the column is stored</w:t>
      </w:r>
      <w:del w:id="5" w:author="Green,Tim" w:date="2016-04-26T13:53:00Z">
        <w:r w:rsidDel="00F615F2">
          <w:rPr>
            <w:rFonts w:ascii="Arial" w:hAnsi="Arial" w:cs="Arial"/>
          </w:rPr>
          <w:delText xml:space="preserve"> </w:delText>
        </w:r>
      </w:del>
      <w:commentRangeEnd w:id="4"/>
      <w:r w:rsidR="00F615F2">
        <w:rPr>
          <w:rStyle w:val="CommentReference"/>
        </w:rPr>
        <w:commentReference w:id="4"/>
      </w:r>
      <w:del w:id="6" w:author="Green,Tim" w:date="2016-04-26T13:53:00Z">
        <w:r w:rsidRPr="008F5436" w:rsidDel="00F615F2">
          <w:rPr>
            <w:rFonts w:ascii="Arial" w:hAnsi="Arial" w:cs="Arial"/>
            <w:b/>
          </w:rPr>
          <w:delText>on the zip code</w:delText>
        </w:r>
        <w:r w:rsidDel="00F615F2">
          <w:rPr>
            <w:rFonts w:ascii="Arial" w:hAnsi="Arial" w:cs="Arial"/>
          </w:rPr>
          <w:delText xml:space="preserve"> for the ZCTA5 tables</w:delText>
        </w:r>
      </w:del>
      <w:r>
        <w:rPr>
          <w:rFonts w:ascii="Arial" w:hAnsi="Arial" w:cs="Arial"/>
        </w:rPr>
        <w:t>.</w:t>
      </w:r>
      <w:r w:rsidR="008F5436">
        <w:rPr>
          <w:rFonts w:ascii="Arial" w:hAnsi="Arial" w:cs="Arial"/>
        </w:rPr>
        <w:t xml:space="preserve"> </w:t>
      </w:r>
      <w:commentRangeStart w:id="7"/>
      <w:r w:rsidR="008F5436">
        <w:rPr>
          <w:rFonts w:ascii="Arial" w:hAnsi="Arial" w:cs="Arial"/>
        </w:rPr>
        <w:t>These views also</w:t>
      </w:r>
      <w:r>
        <w:rPr>
          <w:rFonts w:ascii="Arial" w:hAnsi="Arial" w:cs="Arial"/>
        </w:rPr>
        <w:t xml:space="preserve"> calculate the percentage </w:t>
      </w:r>
      <w:r w:rsidR="008F5436">
        <w:rPr>
          <w:rFonts w:ascii="Arial" w:hAnsi="Arial" w:cs="Arial"/>
        </w:rPr>
        <w:t xml:space="preserve">for the columns with a total column. </w:t>
      </w:r>
      <w:commentRangeEnd w:id="7"/>
      <w:r w:rsidR="00F615F2">
        <w:rPr>
          <w:rStyle w:val="CommentReference"/>
        </w:rPr>
        <w:commentReference w:id="7"/>
      </w:r>
      <w:r w:rsidR="008F5436">
        <w:rPr>
          <w:rFonts w:ascii="Arial" w:hAnsi="Arial" w:cs="Arial"/>
        </w:rPr>
        <w:t xml:space="preserve">We did this instead of returning the raw data </w:t>
      </w:r>
      <w:ins w:id="8" w:author="Green,Tim" w:date="2016-04-26T13:53:00Z">
        <w:r w:rsidR="00F615F2">
          <w:rPr>
            <w:rFonts w:ascii="Arial" w:hAnsi="Arial" w:cs="Arial"/>
          </w:rPr>
          <w:t xml:space="preserve">in order to normalize the data across geographic boundaries.  </w:t>
        </w:r>
      </w:ins>
      <w:del w:id="9" w:author="Green,Tim" w:date="2016-04-26T13:54:00Z">
        <w:r w:rsidR="008F5436" w:rsidDel="00F615F2">
          <w:rPr>
            <w:rFonts w:ascii="Arial" w:hAnsi="Arial" w:cs="Arial"/>
          </w:rPr>
          <w:delText>because &gt;</w:delText>
        </w:r>
      </w:del>
      <w:ins w:id="10" w:author="Green,Tim" w:date="2016-04-26T13:54:00Z">
        <w:r w:rsidR="00F615F2">
          <w:rPr>
            <w:rFonts w:ascii="Arial" w:hAnsi="Arial" w:cs="Arial"/>
          </w:rPr>
          <w:t xml:space="preserve">More than </w:t>
        </w:r>
      </w:ins>
      <w:r w:rsidR="008F5436">
        <w:rPr>
          <w:rFonts w:ascii="Arial" w:hAnsi="Arial" w:cs="Arial"/>
        </w:rPr>
        <w:t xml:space="preserve">85% of the data </w:t>
      </w:r>
      <w:ins w:id="11" w:author="Green,Tim" w:date="2016-04-26T13:55:00Z">
        <w:r w:rsidR="00F615F2">
          <w:rPr>
            <w:rFonts w:ascii="Arial" w:hAnsi="Arial" w:cs="Arial"/>
          </w:rPr>
          <w:t xml:space="preserve">(in group a files?) </w:t>
        </w:r>
      </w:ins>
      <w:r w:rsidR="008F5436">
        <w:rPr>
          <w:rFonts w:ascii="Arial" w:hAnsi="Arial" w:cs="Arial"/>
        </w:rPr>
        <w:t xml:space="preserve">has a total column associated with the data.  </w:t>
      </w:r>
      <w:r>
        <w:rPr>
          <w:rFonts w:ascii="Arial" w:hAnsi="Arial" w:cs="Arial"/>
        </w:rPr>
        <w:t xml:space="preserve"> These are the only ones we have loaded to date. </w:t>
      </w:r>
      <w:del w:id="12" w:author="Green,Tim" w:date="2016-04-26T13:55:00Z">
        <w:r w:rsidDel="00F615F2">
          <w:rPr>
            <w:rFonts w:ascii="Arial" w:hAnsi="Arial" w:cs="Arial"/>
          </w:rPr>
          <w:delText>The same method should work for th</w:delText>
        </w:r>
        <w:r w:rsidR="008F5436" w:rsidDel="00F615F2">
          <w:rPr>
            <w:rFonts w:ascii="Arial" w:hAnsi="Arial" w:cs="Arial"/>
          </w:rPr>
          <w:delText>e other types of cases as well.</w:delText>
        </w:r>
      </w:del>
      <w:ins w:id="13" w:author="Green,Tim" w:date="2016-04-26T13:55:00Z">
        <w:r w:rsidR="00F615F2">
          <w:rPr>
            <w:rFonts w:ascii="Arial" w:hAnsi="Arial" w:cs="Arial"/>
          </w:rPr>
          <w:t xml:space="preserve">  We will look at using percentile for those data that do not have a total column</w:t>
        </w:r>
      </w:ins>
      <w:ins w:id="14" w:author="Green,Tim" w:date="2016-04-26T14:00:00Z">
        <w:r w:rsidR="00F615F2">
          <w:rPr>
            <w:rFonts w:ascii="Arial" w:hAnsi="Arial" w:cs="Arial"/>
          </w:rPr>
          <w:t>, as well as making the raw data available for queries.</w:t>
        </w:r>
      </w:ins>
    </w:p>
    <w:p w14:paraId="0E2C29EA" w14:textId="77777777" w:rsidR="000B1CF3" w:rsidRDefault="000B1CF3" w:rsidP="000B1CF3">
      <w:pPr>
        <w:ind w:firstLine="720"/>
        <w:rPr>
          <w:rFonts w:ascii="Arial" w:hAnsi="Arial" w:cs="Arial"/>
        </w:rPr>
      </w:pPr>
      <w:r>
        <w:rPr>
          <w:rFonts w:ascii="Arial" w:hAnsi="Arial" w:cs="Arial"/>
          <w:noProof/>
        </w:rPr>
        <w:lastRenderedPageBreak/>
        <w:drawing>
          <wp:inline distT="0" distB="0" distL="0" distR="0" wp14:anchorId="259021EE" wp14:editId="25725DC9">
            <wp:extent cx="3467100"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_views.JPG"/>
                    <pic:cNvPicPr/>
                  </pic:nvPicPr>
                  <pic:blipFill>
                    <a:blip r:embed="rId7">
                      <a:extLst>
                        <a:ext uri="{28A0092B-C50C-407E-A947-70E740481C1C}">
                          <a14:useLocalDpi xmlns:a14="http://schemas.microsoft.com/office/drawing/2010/main" val="0"/>
                        </a:ext>
                      </a:extLst>
                    </a:blip>
                    <a:stretch>
                      <a:fillRect/>
                    </a:stretch>
                  </pic:blipFill>
                  <pic:spPr>
                    <a:xfrm>
                      <a:off x="0" y="0"/>
                      <a:ext cx="3467100" cy="3040380"/>
                    </a:xfrm>
                    <a:prstGeom prst="rect">
                      <a:avLst/>
                    </a:prstGeom>
                  </pic:spPr>
                </pic:pic>
              </a:graphicData>
            </a:graphic>
          </wp:inline>
        </w:drawing>
      </w:r>
    </w:p>
    <w:p w14:paraId="4F50A6C9" w14:textId="77777777" w:rsidR="008F5436" w:rsidRDefault="008F5436" w:rsidP="000B1CF3">
      <w:pPr>
        <w:rPr>
          <w:rFonts w:ascii="Arial" w:hAnsi="Arial" w:cs="Arial"/>
        </w:rPr>
      </w:pPr>
    </w:p>
    <w:p w14:paraId="641B505F" w14:textId="77777777" w:rsidR="000B1CF3" w:rsidRDefault="008F5436" w:rsidP="008F5436">
      <w:pPr>
        <w:ind w:firstLine="720"/>
        <w:rPr>
          <w:rFonts w:ascii="Arial" w:hAnsi="Arial" w:cs="Arial"/>
        </w:rPr>
      </w:pPr>
      <w:commentRangeStart w:id="15"/>
      <w:r>
        <w:rPr>
          <w:rFonts w:ascii="Arial" w:hAnsi="Arial" w:cs="Arial"/>
        </w:rPr>
        <w:t>The Ontology build itself will consist of around 10 levels of data</w:t>
      </w:r>
      <w:commentRangeEnd w:id="15"/>
      <w:r w:rsidR="00F615F2">
        <w:rPr>
          <w:rStyle w:val="CommentReference"/>
        </w:rPr>
        <w:commentReference w:id="15"/>
      </w:r>
      <w:r>
        <w:rPr>
          <w:rFonts w:ascii="Arial" w:hAnsi="Arial" w:cs="Arial"/>
        </w:rPr>
        <w:t xml:space="preserve">. The first level is </w:t>
      </w:r>
      <w:del w:id="16" w:author="Green,Tim" w:date="2016-04-26T13:56:00Z">
        <w:r w:rsidDel="00F615F2">
          <w:rPr>
            <w:rFonts w:ascii="Arial" w:hAnsi="Arial" w:cs="Arial"/>
          </w:rPr>
          <w:delText xml:space="preserve">just going to be </w:delText>
        </w:r>
      </w:del>
      <w:r>
        <w:rPr>
          <w:rFonts w:ascii="Arial" w:hAnsi="Arial" w:cs="Arial"/>
        </w:rPr>
        <w:t>ACS or Census. So far we only have ACS.</w:t>
      </w:r>
    </w:p>
    <w:p w14:paraId="06E7472C" w14:textId="77777777" w:rsidR="008F5436" w:rsidRDefault="008F5436" w:rsidP="008F5436">
      <w:pPr>
        <w:ind w:firstLine="720"/>
        <w:rPr>
          <w:rFonts w:ascii="Arial" w:hAnsi="Arial" w:cs="Arial"/>
        </w:rPr>
      </w:pPr>
      <w:r>
        <w:rPr>
          <w:rFonts w:ascii="Arial" w:hAnsi="Arial" w:cs="Arial"/>
          <w:noProof/>
        </w:rPr>
        <w:drawing>
          <wp:inline distT="0" distB="0" distL="0" distR="0" wp14:anchorId="2F84B5F2" wp14:editId="1144DB29">
            <wp:extent cx="2956560" cy="2918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_1.JPG"/>
                    <pic:cNvPicPr/>
                  </pic:nvPicPr>
                  <pic:blipFill>
                    <a:blip r:embed="rId8">
                      <a:extLst>
                        <a:ext uri="{28A0092B-C50C-407E-A947-70E740481C1C}">
                          <a14:useLocalDpi xmlns:a14="http://schemas.microsoft.com/office/drawing/2010/main" val="0"/>
                        </a:ext>
                      </a:extLst>
                    </a:blip>
                    <a:stretch>
                      <a:fillRect/>
                    </a:stretch>
                  </pic:blipFill>
                  <pic:spPr>
                    <a:xfrm>
                      <a:off x="0" y="0"/>
                      <a:ext cx="2956560" cy="2918460"/>
                    </a:xfrm>
                    <a:prstGeom prst="rect">
                      <a:avLst/>
                    </a:prstGeom>
                  </pic:spPr>
                </pic:pic>
              </a:graphicData>
            </a:graphic>
          </wp:inline>
        </w:drawing>
      </w:r>
    </w:p>
    <w:p w14:paraId="71A223B8" w14:textId="77777777" w:rsidR="008F5436" w:rsidRDefault="008F5436" w:rsidP="008F5436">
      <w:pPr>
        <w:rPr>
          <w:rFonts w:ascii="Arial" w:hAnsi="Arial" w:cs="Arial"/>
        </w:rPr>
      </w:pPr>
    </w:p>
    <w:p w14:paraId="744147A5" w14:textId="77777777" w:rsidR="008F5436" w:rsidRDefault="008F5436" w:rsidP="008F5436">
      <w:pPr>
        <w:rPr>
          <w:rFonts w:ascii="Arial" w:hAnsi="Arial" w:cs="Arial"/>
        </w:rPr>
      </w:pPr>
      <w:r>
        <w:rPr>
          <w:rFonts w:ascii="Arial" w:hAnsi="Arial" w:cs="Arial"/>
        </w:rPr>
        <w:tab/>
        <w:t xml:space="preserve">The second level will differentiate between years of data, so when a new ACS or Census comes out it can be added with the defining year. </w:t>
      </w:r>
    </w:p>
    <w:p w14:paraId="07668440" w14:textId="77777777" w:rsidR="008F5436" w:rsidRDefault="008F5436" w:rsidP="008F5436">
      <w:pPr>
        <w:rPr>
          <w:rFonts w:ascii="Arial" w:hAnsi="Arial" w:cs="Arial"/>
        </w:rPr>
      </w:pPr>
      <w:r>
        <w:rPr>
          <w:rFonts w:ascii="Arial" w:hAnsi="Arial" w:cs="Arial"/>
        </w:rPr>
        <w:lastRenderedPageBreak/>
        <w:tab/>
      </w:r>
      <w:r>
        <w:rPr>
          <w:rFonts w:ascii="Arial" w:hAnsi="Arial" w:cs="Arial"/>
          <w:noProof/>
        </w:rPr>
        <w:drawing>
          <wp:inline distT="0" distB="0" distL="0" distR="0" wp14:anchorId="199869FF" wp14:editId="072714A9">
            <wp:extent cx="2613660" cy="3002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_2.JPG"/>
                    <pic:cNvPicPr/>
                  </pic:nvPicPr>
                  <pic:blipFill>
                    <a:blip r:embed="rId9">
                      <a:extLst>
                        <a:ext uri="{28A0092B-C50C-407E-A947-70E740481C1C}">
                          <a14:useLocalDpi xmlns:a14="http://schemas.microsoft.com/office/drawing/2010/main" val="0"/>
                        </a:ext>
                      </a:extLst>
                    </a:blip>
                    <a:stretch>
                      <a:fillRect/>
                    </a:stretch>
                  </pic:blipFill>
                  <pic:spPr>
                    <a:xfrm>
                      <a:off x="0" y="0"/>
                      <a:ext cx="2613660" cy="3002280"/>
                    </a:xfrm>
                    <a:prstGeom prst="rect">
                      <a:avLst/>
                    </a:prstGeom>
                  </pic:spPr>
                </pic:pic>
              </a:graphicData>
            </a:graphic>
          </wp:inline>
        </w:drawing>
      </w:r>
    </w:p>
    <w:p w14:paraId="02EC2FBE" w14:textId="77777777" w:rsidR="008F5436" w:rsidRDefault="008F5436" w:rsidP="008F5436">
      <w:pPr>
        <w:rPr>
          <w:rFonts w:ascii="Arial" w:hAnsi="Arial" w:cs="Arial"/>
        </w:rPr>
      </w:pPr>
    </w:p>
    <w:p w14:paraId="39F0511C" w14:textId="77777777" w:rsidR="008F5436" w:rsidRDefault="008F5436" w:rsidP="008F5436">
      <w:pPr>
        <w:rPr>
          <w:rFonts w:ascii="Arial" w:hAnsi="Arial" w:cs="Arial"/>
        </w:rPr>
      </w:pPr>
      <w:r>
        <w:rPr>
          <w:rFonts w:ascii="Arial" w:hAnsi="Arial" w:cs="Arial"/>
        </w:rPr>
        <w:tab/>
      </w:r>
      <w:commentRangeStart w:id="17"/>
      <w:r>
        <w:rPr>
          <w:rFonts w:ascii="Arial" w:hAnsi="Arial" w:cs="Arial"/>
        </w:rPr>
        <w:t>The third level is separating out the different groups within the data. For instance ACS has an A and a B group of data.</w:t>
      </w:r>
      <w:commentRangeEnd w:id="17"/>
      <w:r w:rsidR="00F615F2">
        <w:rPr>
          <w:rStyle w:val="CommentReference"/>
        </w:rPr>
        <w:commentReference w:id="17"/>
      </w:r>
    </w:p>
    <w:p w14:paraId="536464C8" w14:textId="77777777" w:rsidR="008F5436" w:rsidRDefault="008F5436" w:rsidP="008F5436">
      <w:pPr>
        <w:rPr>
          <w:rFonts w:ascii="Arial" w:hAnsi="Arial" w:cs="Arial"/>
        </w:rPr>
      </w:pPr>
      <w:r>
        <w:rPr>
          <w:rFonts w:ascii="Arial" w:hAnsi="Arial" w:cs="Arial"/>
        </w:rPr>
        <w:tab/>
      </w:r>
      <w:r>
        <w:rPr>
          <w:rFonts w:ascii="Arial" w:hAnsi="Arial" w:cs="Arial"/>
          <w:noProof/>
        </w:rPr>
        <w:drawing>
          <wp:inline distT="0" distB="0" distL="0" distR="0" wp14:anchorId="015053A4" wp14:editId="01A56F8E">
            <wp:extent cx="3002280" cy="34061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_3.JPG"/>
                    <pic:cNvPicPr/>
                  </pic:nvPicPr>
                  <pic:blipFill>
                    <a:blip r:embed="rId10">
                      <a:extLst>
                        <a:ext uri="{28A0092B-C50C-407E-A947-70E740481C1C}">
                          <a14:useLocalDpi xmlns:a14="http://schemas.microsoft.com/office/drawing/2010/main" val="0"/>
                        </a:ext>
                      </a:extLst>
                    </a:blip>
                    <a:stretch>
                      <a:fillRect/>
                    </a:stretch>
                  </pic:blipFill>
                  <pic:spPr>
                    <a:xfrm>
                      <a:off x="0" y="0"/>
                      <a:ext cx="3002280" cy="3406140"/>
                    </a:xfrm>
                    <a:prstGeom prst="rect">
                      <a:avLst/>
                    </a:prstGeom>
                  </pic:spPr>
                </pic:pic>
              </a:graphicData>
            </a:graphic>
          </wp:inline>
        </w:drawing>
      </w:r>
    </w:p>
    <w:p w14:paraId="4D7B33AF" w14:textId="77777777" w:rsidR="008F5436" w:rsidRDefault="008F5436" w:rsidP="008F5436">
      <w:pPr>
        <w:rPr>
          <w:rFonts w:ascii="Arial" w:hAnsi="Arial" w:cs="Arial"/>
        </w:rPr>
      </w:pPr>
    </w:p>
    <w:p w14:paraId="0A7A910D" w14:textId="77777777" w:rsidR="008F5436" w:rsidRDefault="008F5436" w:rsidP="008F5436">
      <w:pPr>
        <w:rPr>
          <w:rFonts w:ascii="Arial" w:hAnsi="Arial" w:cs="Arial"/>
        </w:rPr>
      </w:pPr>
      <w:r>
        <w:rPr>
          <w:rFonts w:ascii="Arial" w:hAnsi="Arial" w:cs="Arial"/>
        </w:rPr>
        <w:tab/>
        <w:t xml:space="preserve">The fourth level is separating out each layer of data. </w:t>
      </w:r>
      <w:del w:id="18" w:author="Green,Tim" w:date="2016-04-26T13:58:00Z">
        <w:r w:rsidDel="00F615F2">
          <w:rPr>
            <w:rFonts w:ascii="Arial" w:hAnsi="Arial" w:cs="Arial"/>
          </w:rPr>
          <w:delText xml:space="preserve">So </w:delText>
        </w:r>
      </w:del>
      <w:r>
        <w:rPr>
          <w:rFonts w:ascii="Arial" w:hAnsi="Arial" w:cs="Arial"/>
        </w:rPr>
        <w:t xml:space="preserve">ACS will have zipcode, </w:t>
      </w:r>
      <w:r w:rsidR="00C75519">
        <w:rPr>
          <w:rFonts w:ascii="Arial" w:hAnsi="Arial" w:cs="Arial"/>
        </w:rPr>
        <w:t>blck_grp, cbsa, county, cty_sub, metdiv, place, state, tract, and urb_area.</w:t>
      </w:r>
    </w:p>
    <w:p w14:paraId="1B1B5659" w14:textId="77777777" w:rsidR="008F5436" w:rsidRDefault="008F5436" w:rsidP="008F5436">
      <w:pPr>
        <w:rPr>
          <w:rFonts w:ascii="Arial" w:hAnsi="Arial" w:cs="Arial"/>
        </w:rPr>
      </w:pPr>
      <w:r>
        <w:rPr>
          <w:rFonts w:ascii="Arial" w:hAnsi="Arial" w:cs="Arial"/>
        </w:rPr>
        <w:lastRenderedPageBreak/>
        <w:tab/>
      </w:r>
      <w:r>
        <w:rPr>
          <w:rFonts w:ascii="Arial" w:hAnsi="Arial" w:cs="Arial"/>
          <w:noProof/>
        </w:rPr>
        <w:drawing>
          <wp:inline distT="0" distB="0" distL="0" distR="0" wp14:anchorId="42B55E2C" wp14:editId="42EA9D2E">
            <wp:extent cx="3230880" cy="34442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_4.JPG"/>
                    <pic:cNvPicPr/>
                  </pic:nvPicPr>
                  <pic:blipFill>
                    <a:blip r:embed="rId11">
                      <a:extLst>
                        <a:ext uri="{28A0092B-C50C-407E-A947-70E740481C1C}">
                          <a14:useLocalDpi xmlns:a14="http://schemas.microsoft.com/office/drawing/2010/main" val="0"/>
                        </a:ext>
                      </a:extLst>
                    </a:blip>
                    <a:stretch>
                      <a:fillRect/>
                    </a:stretch>
                  </pic:blipFill>
                  <pic:spPr>
                    <a:xfrm>
                      <a:off x="0" y="0"/>
                      <a:ext cx="3230880" cy="3444240"/>
                    </a:xfrm>
                    <a:prstGeom prst="rect">
                      <a:avLst/>
                    </a:prstGeom>
                  </pic:spPr>
                </pic:pic>
              </a:graphicData>
            </a:graphic>
          </wp:inline>
        </w:drawing>
      </w:r>
    </w:p>
    <w:p w14:paraId="02CC57C6" w14:textId="77777777" w:rsidR="00C75519" w:rsidRDefault="00C75519" w:rsidP="008F5436">
      <w:pPr>
        <w:rPr>
          <w:rFonts w:ascii="Arial" w:hAnsi="Arial" w:cs="Arial"/>
        </w:rPr>
      </w:pPr>
    </w:p>
    <w:p w14:paraId="744FE652" w14:textId="77777777" w:rsidR="00C75519" w:rsidRDefault="00C75519" w:rsidP="008F5436">
      <w:pPr>
        <w:rPr>
          <w:rFonts w:ascii="Arial" w:hAnsi="Arial" w:cs="Arial"/>
        </w:rPr>
      </w:pPr>
      <w:commentRangeStart w:id="19"/>
      <w:r>
        <w:rPr>
          <w:rFonts w:ascii="Arial" w:hAnsi="Arial" w:cs="Arial"/>
        </w:rPr>
        <w:t>The fifth level is the top tier categories that start breaking down the data to Families, Race, Gender, Population, etc…</w:t>
      </w:r>
      <w:commentRangeEnd w:id="19"/>
      <w:r w:rsidR="00F615F2">
        <w:rPr>
          <w:rStyle w:val="CommentReference"/>
        </w:rPr>
        <w:commentReference w:id="19"/>
      </w:r>
    </w:p>
    <w:p w14:paraId="3843DC1E" w14:textId="77777777" w:rsidR="00C75519" w:rsidRDefault="00C75519" w:rsidP="008F5436">
      <w:pPr>
        <w:rPr>
          <w:rFonts w:ascii="Arial" w:hAnsi="Arial" w:cs="Arial"/>
        </w:rPr>
      </w:pPr>
      <w:r>
        <w:rPr>
          <w:rFonts w:ascii="Arial" w:hAnsi="Arial" w:cs="Arial"/>
        </w:rPr>
        <w:lastRenderedPageBreak/>
        <w:tab/>
      </w:r>
      <w:r>
        <w:rPr>
          <w:rFonts w:ascii="Arial" w:hAnsi="Arial" w:cs="Arial"/>
          <w:noProof/>
        </w:rPr>
        <w:drawing>
          <wp:inline distT="0" distB="0" distL="0" distR="0" wp14:anchorId="3D9CBB1D" wp14:editId="40C3135D">
            <wp:extent cx="5425440" cy="649914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_5.JPG"/>
                    <pic:cNvPicPr/>
                  </pic:nvPicPr>
                  <pic:blipFill>
                    <a:blip r:embed="rId12">
                      <a:extLst>
                        <a:ext uri="{28A0092B-C50C-407E-A947-70E740481C1C}">
                          <a14:useLocalDpi xmlns:a14="http://schemas.microsoft.com/office/drawing/2010/main" val="0"/>
                        </a:ext>
                      </a:extLst>
                    </a:blip>
                    <a:stretch>
                      <a:fillRect/>
                    </a:stretch>
                  </pic:blipFill>
                  <pic:spPr>
                    <a:xfrm>
                      <a:off x="0" y="0"/>
                      <a:ext cx="5457581" cy="6537650"/>
                    </a:xfrm>
                    <a:prstGeom prst="rect">
                      <a:avLst/>
                    </a:prstGeom>
                  </pic:spPr>
                </pic:pic>
              </a:graphicData>
            </a:graphic>
          </wp:inline>
        </w:drawing>
      </w:r>
    </w:p>
    <w:p w14:paraId="1E602CEA" w14:textId="77777777" w:rsidR="00C75519" w:rsidRDefault="00C75519" w:rsidP="008F5436">
      <w:pPr>
        <w:rPr>
          <w:rFonts w:ascii="Arial" w:hAnsi="Arial" w:cs="Arial"/>
        </w:rPr>
      </w:pPr>
    </w:p>
    <w:p w14:paraId="6AA7C175" w14:textId="77777777" w:rsidR="00C75519" w:rsidRDefault="00C75519" w:rsidP="008F5436">
      <w:pPr>
        <w:rPr>
          <w:rFonts w:ascii="Arial" w:hAnsi="Arial" w:cs="Arial"/>
        </w:rPr>
      </w:pPr>
      <w:r>
        <w:rPr>
          <w:rFonts w:ascii="Arial" w:hAnsi="Arial" w:cs="Arial"/>
        </w:rPr>
        <w:tab/>
        <w:t>The sixth level of the ontology, is for the sub-categories.</w:t>
      </w:r>
    </w:p>
    <w:p w14:paraId="40B5850A" w14:textId="77777777" w:rsidR="00C75519" w:rsidRDefault="00C75519" w:rsidP="008F5436">
      <w:pPr>
        <w:rPr>
          <w:rFonts w:ascii="Arial" w:hAnsi="Arial" w:cs="Arial"/>
        </w:rPr>
      </w:pPr>
      <w:r>
        <w:rPr>
          <w:rFonts w:ascii="Arial" w:hAnsi="Arial" w:cs="Arial"/>
        </w:rPr>
        <w:lastRenderedPageBreak/>
        <w:tab/>
      </w:r>
      <w:r>
        <w:rPr>
          <w:rFonts w:ascii="Arial" w:hAnsi="Arial" w:cs="Arial"/>
          <w:noProof/>
        </w:rPr>
        <w:drawing>
          <wp:inline distT="0" distB="0" distL="0" distR="0" wp14:anchorId="16CAA9BC" wp14:editId="77DE47B1">
            <wp:extent cx="5943600" cy="6345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vel_6.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6345555"/>
                    </a:xfrm>
                    <a:prstGeom prst="rect">
                      <a:avLst/>
                    </a:prstGeom>
                  </pic:spPr>
                </pic:pic>
              </a:graphicData>
            </a:graphic>
          </wp:inline>
        </w:drawing>
      </w:r>
    </w:p>
    <w:p w14:paraId="0EBD9AD1" w14:textId="77777777" w:rsidR="00C75519" w:rsidRDefault="00C75519" w:rsidP="008F5436">
      <w:pPr>
        <w:rPr>
          <w:rFonts w:ascii="Arial" w:hAnsi="Arial" w:cs="Arial"/>
        </w:rPr>
      </w:pPr>
    </w:p>
    <w:p w14:paraId="1AE8F0A9" w14:textId="77777777" w:rsidR="00C75519" w:rsidRDefault="00C75519" w:rsidP="008F5436">
      <w:pPr>
        <w:rPr>
          <w:rFonts w:ascii="Arial" w:hAnsi="Arial" w:cs="Arial"/>
        </w:rPr>
      </w:pPr>
      <w:r>
        <w:rPr>
          <w:rFonts w:ascii="Arial" w:hAnsi="Arial" w:cs="Arial"/>
        </w:rPr>
        <w:t>The seventh through 10</w:t>
      </w:r>
      <w:r w:rsidRPr="00C75519">
        <w:rPr>
          <w:rFonts w:ascii="Arial" w:hAnsi="Arial" w:cs="Arial"/>
          <w:vertAlign w:val="superscript"/>
        </w:rPr>
        <w:t>th</w:t>
      </w:r>
      <w:r>
        <w:rPr>
          <w:rFonts w:ascii="Arial" w:hAnsi="Arial" w:cs="Arial"/>
        </w:rPr>
        <w:t xml:space="preserve"> levels are going to be the breakdown and calculations. So either returning the raw data, or percentile, or percentage data for the corresponding areas. </w:t>
      </w:r>
    </w:p>
    <w:p w14:paraId="756547BA" w14:textId="77777777" w:rsidR="00C75519" w:rsidRDefault="00C75519" w:rsidP="008F5436">
      <w:pPr>
        <w:rPr>
          <w:rFonts w:ascii="Arial" w:hAnsi="Arial" w:cs="Arial"/>
        </w:rPr>
      </w:pPr>
      <w:r>
        <w:rPr>
          <w:rFonts w:ascii="Arial" w:hAnsi="Arial" w:cs="Arial"/>
        </w:rPr>
        <w:lastRenderedPageBreak/>
        <w:tab/>
      </w:r>
      <w:r>
        <w:rPr>
          <w:rFonts w:ascii="Arial" w:hAnsi="Arial" w:cs="Arial"/>
          <w:noProof/>
        </w:rPr>
        <w:drawing>
          <wp:inline distT="0" distB="0" distL="0" distR="0" wp14:anchorId="25714C8F" wp14:editId="0692DC26">
            <wp:extent cx="5943600" cy="40716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vel_7_10_percentage_data.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71620"/>
                    </a:xfrm>
                    <a:prstGeom prst="rect">
                      <a:avLst/>
                    </a:prstGeom>
                  </pic:spPr>
                </pic:pic>
              </a:graphicData>
            </a:graphic>
          </wp:inline>
        </w:drawing>
      </w:r>
    </w:p>
    <w:p w14:paraId="497D9D96" w14:textId="77777777" w:rsidR="00C75519" w:rsidRDefault="00C75519" w:rsidP="008F5436">
      <w:pPr>
        <w:rPr>
          <w:rFonts w:ascii="Arial" w:hAnsi="Arial" w:cs="Arial"/>
        </w:rPr>
      </w:pPr>
      <w:r>
        <w:rPr>
          <w:rFonts w:ascii="Arial" w:hAnsi="Arial" w:cs="Arial"/>
        </w:rPr>
        <w:t>Percentage example</w:t>
      </w:r>
      <w:del w:id="20" w:author="Green,Tim" w:date="2016-04-26T14:01:00Z">
        <w:r w:rsidR="001067DC" w:rsidDel="00B2605E">
          <w:rPr>
            <w:rFonts w:ascii="Arial" w:hAnsi="Arial" w:cs="Arial"/>
          </w:rPr>
          <w:delText xml:space="preserve"> </w:delText>
        </w:r>
        <w:r w:rsidDel="00B2605E">
          <w:rPr>
            <w:rFonts w:ascii="Arial" w:hAnsi="Arial" w:cs="Arial"/>
          </w:rPr>
          <w:delText>(will go down to the 1% later)</w:delText>
        </w:r>
      </w:del>
      <w:ins w:id="21" w:author="Green,Tim" w:date="2016-04-26T14:01:00Z">
        <w:r w:rsidR="00B2605E">
          <w:rPr>
            <w:rFonts w:ascii="Arial" w:hAnsi="Arial" w:cs="Arial"/>
          </w:rPr>
          <w:t>.  There will be a final level broken down by 1% increments.</w:t>
        </w:r>
      </w:ins>
    </w:p>
    <w:p w14:paraId="7313566F" w14:textId="77777777" w:rsidR="00C75519" w:rsidRDefault="00C75519" w:rsidP="008F5436">
      <w:pPr>
        <w:rPr>
          <w:rFonts w:ascii="Arial" w:hAnsi="Arial" w:cs="Arial"/>
        </w:rPr>
      </w:pPr>
      <w:r>
        <w:rPr>
          <w:rFonts w:ascii="Arial" w:hAnsi="Arial" w:cs="Arial"/>
          <w:noProof/>
        </w:rPr>
        <w:drawing>
          <wp:inline distT="0" distB="0" distL="0" distR="0" wp14:anchorId="4B145B3F" wp14:editId="66FD57A0">
            <wp:extent cx="5943600" cy="1881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vel_7_10_percentile_or_raw_data.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81505"/>
                    </a:xfrm>
                    <a:prstGeom prst="rect">
                      <a:avLst/>
                    </a:prstGeom>
                  </pic:spPr>
                </pic:pic>
              </a:graphicData>
            </a:graphic>
          </wp:inline>
        </w:drawing>
      </w:r>
    </w:p>
    <w:p w14:paraId="47E7E373" w14:textId="77777777" w:rsidR="00C75519" w:rsidRPr="008A2E9C" w:rsidRDefault="00C75519" w:rsidP="008F5436">
      <w:pPr>
        <w:rPr>
          <w:rFonts w:ascii="Arial" w:hAnsi="Arial" w:cs="Arial"/>
        </w:rPr>
      </w:pPr>
      <w:r>
        <w:rPr>
          <w:rFonts w:ascii="Arial" w:hAnsi="Arial" w:cs="Arial"/>
        </w:rPr>
        <w:t>Percentile/Raw example</w:t>
      </w:r>
      <w:commentRangeStart w:id="22"/>
      <w:r>
        <w:rPr>
          <w:rFonts w:ascii="Arial" w:hAnsi="Arial" w:cs="Arial"/>
        </w:rPr>
        <w:t>. (not populated yet)</w:t>
      </w:r>
      <w:commentRangeEnd w:id="22"/>
      <w:r w:rsidR="00B2605E">
        <w:rPr>
          <w:rStyle w:val="CommentReference"/>
        </w:rPr>
        <w:commentReference w:id="22"/>
      </w:r>
    </w:p>
    <w:sectPr w:rsidR="00C75519" w:rsidRPr="008A2E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Green,Tim" w:date="2016-04-26T13:56:00Z" w:initials="G">
    <w:p w14:paraId="201789DE" w14:textId="77777777" w:rsidR="00F615F2" w:rsidRDefault="00F615F2">
      <w:pPr>
        <w:pStyle w:val="CommentText"/>
      </w:pPr>
      <w:r>
        <w:rPr>
          <w:rStyle w:val="CommentReference"/>
        </w:rPr>
        <w:annotationRef/>
      </w:r>
      <w:r>
        <w:t>Can you give an example view SQL?</w:t>
      </w:r>
    </w:p>
  </w:comment>
  <w:comment w:id="7" w:author="Green,Tim" w:date="2016-04-26T13:56:00Z" w:initials="G">
    <w:p w14:paraId="4210BCF9" w14:textId="77777777" w:rsidR="00F615F2" w:rsidRDefault="00F615F2">
      <w:pPr>
        <w:pStyle w:val="CommentText"/>
      </w:pPr>
      <w:r>
        <w:rPr>
          <w:rStyle w:val="CommentReference"/>
        </w:rPr>
        <w:annotationRef/>
      </w:r>
      <w:r>
        <w:t>Example using a set of columns with a total</w:t>
      </w:r>
    </w:p>
  </w:comment>
  <w:comment w:id="15" w:author="Green,Tim" w:date="2016-04-26T13:59:00Z" w:initials="G">
    <w:p w14:paraId="172E868F" w14:textId="77777777" w:rsidR="00F615F2" w:rsidRDefault="00F615F2">
      <w:pPr>
        <w:pStyle w:val="CommentText"/>
      </w:pPr>
      <w:r>
        <w:rPr>
          <w:rStyle w:val="CommentReference"/>
        </w:rPr>
        <w:annotationRef/>
      </w:r>
      <w:r>
        <w:t>Talk about the automated nature of the ontology build using the data dictionary that comes with the data.</w:t>
      </w:r>
    </w:p>
  </w:comment>
  <w:comment w:id="17" w:author="Green,Tim" w:date="2016-04-26T13:58:00Z" w:initials="G">
    <w:p w14:paraId="6EECD737" w14:textId="77777777" w:rsidR="00F615F2" w:rsidRDefault="00F615F2">
      <w:pPr>
        <w:pStyle w:val="CommentText"/>
      </w:pPr>
      <w:r>
        <w:rPr>
          <w:rStyle w:val="CommentReference"/>
        </w:rPr>
        <w:annotationRef/>
      </w:r>
      <w:r>
        <w:t>We may want to think about a better way to label the difference so it makes sense to the end user.</w:t>
      </w:r>
    </w:p>
  </w:comment>
  <w:comment w:id="19" w:author="Green,Tim" w:date="2016-04-26T13:59:00Z" w:initials="G">
    <w:p w14:paraId="0F094CD3" w14:textId="77777777" w:rsidR="00F615F2" w:rsidRDefault="00F615F2">
      <w:pPr>
        <w:pStyle w:val="CommentText"/>
      </w:pPr>
      <w:r>
        <w:rPr>
          <w:rStyle w:val="CommentReference"/>
        </w:rPr>
        <w:annotationRef/>
      </w:r>
      <w:r>
        <w:t xml:space="preserve">Talk about where this leveling came from in the data dictionary file.  </w:t>
      </w:r>
    </w:p>
  </w:comment>
  <w:comment w:id="22" w:author="Green,Tim" w:date="2016-04-26T14:02:00Z" w:initials="G">
    <w:p w14:paraId="72D4E73B" w14:textId="77777777" w:rsidR="00B2605E" w:rsidRDefault="00B2605E">
      <w:pPr>
        <w:pStyle w:val="CommentText"/>
      </w:pPr>
      <w:r>
        <w:rPr>
          <w:rStyle w:val="CommentReference"/>
        </w:rPr>
        <w:annotationRef/>
      </w:r>
      <w:r>
        <w:t>Describe what this will look like (or type up an example).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1789DE" w15:done="0"/>
  <w15:commentEx w15:paraId="4210BCF9" w15:done="0"/>
  <w15:commentEx w15:paraId="172E868F" w15:done="0"/>
  <w15:commentEx w15:paraId="6EECD737" w15:done="0"/>
  <w15:commentEx w15:paraId="0F094CD3" w15:done="0"/>
  <w15:commentEx w15:paraId="72D4E73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E9C"/>
    <w:rsid w:val="000B1CF3"/>
    <w:rsid w:val="001067DC"/>
    <w:rsid w:val="00170605"/>
    <w:rsid w:val="00293DDA"/>
    <w:rsid w:val="002F74B2"/>
    <w:rsid w:val="008A2E9C"/>
    <w:rsid w:val="008F5436"/>
    <w:rsid w:val="00A507D4"/>
    <w:rsid w:val="00B2605E"/>
    <w:rsid w:val="00C75519"/>
    <w:rsid w:val="00D569AA"/>
    <w:rsid w:val="00F61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9769"/>
  <w15:docId w15:val="{DE4EBAC5-3E03-4CED-9CEB-A8CC93AA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7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4B2"/>
    <w:rPr>
      <w:rFonts w:ascii="Tahoma" w:hAnsi="Tahoma" w:cs="Tahoma"/>
      <w:sz w:val="16"/>
      <w:szCs w:val="16"/>
    </w:rPr>
  </w:style>
  <w:style w:type="character" w:styleId="CommentReference">
    <w:name w:val="annotation reference"/>
    <w:basedOn w:val="DefaultParagraphFont"/>
    <w:uiPriority w:val="99"/>
    <w:semiHidden/>
    <w:unhideWhenUsed/>
    <w:rsid w:val="00F615F2"/>
    <w:rPr>
      <w:sz w:val="16"/>
      <w:szCs w:val="16"/>
    </w:rPr>
  </w:style>
  <w:style w:type="paragraph" w:styleId="CommentText">
    <w:name w:val="annotation text"/>
    <w:basedOn w:val="Normal"/>
    <w:link w:val="CommentTextChar"/>
    <w:uiPriority w:val="99"/>
    <w:semiHidden/>
    <w:unhideWhenUsed/>
    <w:rsid w:val="00F615F2"/>
    <w:pPr>
      <w:spacing w:line="240" w:lineRule="auto"/>
    </w:pPr>
    <w:rPr>
      <w:sz w:val="20"/>
      <w:szCs w:val="20"/>
    </w:rPr>
  </w:style>
  <w:style w:type="character" w:customStyle="1" w:styleId="CommentTextChar">
    <w:name w:val="Comment Text Char"/>
    <w:basedOn w:val="DefaultParagraphFont"/>
    <w:link w:val="CommentText"/>
    <w:uiPriority w:val="99"/>
    <w:semiHidden/>
    <w:rsid w:val="00F615F2"/>
    <w:rPr>
      <w:sz w:val="20"/>
      <w:szCs w:val="20"/>
    </w:rPr>
  </w:style>
  <w:style w:type="paragraph" w:styleId="CommentSubject">
    <w:name w:val="annotation subject"/>
    <w:basedOn w:val="CommentText"/>
    <w:next w:val="CommentText"/>
    <w:link w:val="CommentSubjectChar"/>
    <w:uiPriority w:val="99"/>
    <w:semiHidden/>
    <w:unhideWhenUsed/>
    <w:rsid w:val="00F615F2"/>
    <w:rPr>
      <w:b/>
      <w:bCs/>
    </w:rPr>
  </w:style>
  <w:style w:type="character" w:customStyle="1" w:styleId="CommentSubjectChar">
    <w:name w:val="Comment Subject Char"/>
    <w:basedOn w:val="CommentTextChar"/>
    <w:link w:val="CommentSubject"/>
    <w:uiPriority w:val="99"/>
    <w:semiHidden/>
    <w:rsid w:val="00F615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6.JPG"/><Relationship Id="rId5" Type="http://schemas.openxmlformats.org/officeDocument/2006/relationships/comments" Target="comment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image" Target="media/image1.JPG"/><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McNeeley,Todd</dc:creator>
  <cp:lastModifiedBy>McNeeley,Todd</cp:lastModifiedBy>
  <cp:revision>2</cp:revision>
  <dcterms:created xsi:type="dcterms:W3CDTF">2016-04-26T19:20:00Z</dcterms:created>
  <dcterms:modified xsi:type="dcterms:W3CDTF">2016-04-26T19:20:00Z</dcterms:modified>
</cp:coreProperties>
</file>